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4a86e8"/>
          <w:rPrChange w:author="Katalina torres carrion" w:id="0" w:date="2024-03-12T21:09:24Z">
            <w:rPr>
              <w:color w:val="4a86e8"/>
            </w:rPr>
          </w:rPrChange>
        </w:rPr>
      </w:pPr>
      <w:bookmarkStart w:colFirst="0" w:colLast="0" w:name="_i8jwqfdm1mu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rtl w:val="0"/>
          <w:rPrChange w:author="Katalina torres carrion" w:id="0" w:date="2024-03-12T21:09:24Z">
            <w:rPr>
              <w:color w:val="4a86e8"/>
            </w:rPr>
          </w:rPrChange>
        </w:rPr>
        <w:t xml:space="preserve">Tipo de copia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Copias de Seguridad Completa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Descripción: Este tipo de copia de seguridad realiza una copia completa de todos los datos del sistema en su estado actual.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 Copias de Seguridad Incrementales: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Descripción: Las copias de seguridad incrementales respaldan solo los datos que han cambiado desde la última copia de seguridad completa o incremental.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  <w:i w:val="1"/>
          <w:color w:val="4a86e8"/>
          <w:rPrChange w:author="Katalina torres carrion" w:id="1" w:date="2024-03-12T21:09:33Z">
            <w:rPr>
              <w:color w:val="4a86e8"/>
            </w:rPr>
          </w:rPrChange>
        </w:rPr>
      </w:pPr>
      <w:bookmarkStart w:colFirst="0" w:colLast="0" w:name="_alsi4ljoppr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rtl w:val="0"/>
          <w:rPrChange w:author="Katalina torres carrion" w:id="1" w:date="2024-03-12T21:09:33Z">
            <w:rPr>
              <w:color w:val="4a86e8"/>
            </w:rPr>
          </w:rPrChange>
        </w:rPr>
        <w:t xml:space="preserve">Horarios de implementación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</w:rPr>
      </w:pPr>
      <w:bookmarkStart w:colFirst="0" w:colLast="0" w:name="_hm57ex9yepq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Copias de Seguridad Diarias: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Realiza copias de seguridad diarias durante las horas de menor actividad, por ejemplo, temprano en la mañana o tarde en la noche.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Horario sugerido: 02:00 AM - 04:00 AM o 10:00 PM - 12:00 AM.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Copias de Seguridad Semanales (Completa):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Realiza copias de seguridad completas los fines de semana, ya que es probable que haya menos actividad durante estos días.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Horario sugerido: Sábado o domingo, entre las 12:00 AM y las 06:00 AM.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atalina torres carrion" w:id="2" w:date="2024-03-12T20:56:35Z">
            <w:rPr>
              <w:rFonts w:ascii="Times New Roman" w:cs="Times New Roman" w:eastAsia="Times New Roman" w:hAnsi="Times New Roman"/>
              <w:i w:val="1"/>
              <w:color w:val="0d0d0d"/>
              <w:sz w:val="24"/>
              <w:szCs w:val="24"/>
            </w:rPr>
          </w:rPrChange>
        </w:rPr>
        <w:pPrChange w:author="Katalina torres carrion" w:id="0" w:date="2024-03-12T20:56:35Z">
          <w:p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hd w:fill="ffffff" w:val="clear"/>
            <w:spacing w:after="300" w:before="300" w:line="360" w:lineRule="auto"/>
            <w:ind w:left="0" w:firstLine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  <w:rPrChange w:author="Katalina torres carrion" w:id="2" w:date="2024-03-12T20:56:35Z">
            <w:rPr>
              <w:rFonts w:ascii="Times New Roman" w:cs="Times New Roman" w:eastAsia="Times New Roman" w:hAnsi="Times New Roman"/>
              <w:i w:val="1"/>
              <w:color w:val="0d0d0d"/>
              <w:sz w:val="24"/>
              <w:szCs w:val="24"/>
            </w:rPr>
          </w:rPrChange>
        </w:rPr>
        <w:t xml:space="preserve">Copias de Seguridad Incrementales o Diferenciales: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Si es posible, implementa copias de seguridad incrementales o diferenciales entre las copias diarias.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Programa estas copias durante las horas de menor actividad, como al final de la jornada laboral.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rPrChange w:author="Katalina torres carrion" w:id="4" w:date="2024-03-12T21:11:19Z">
            <w:rPr>
              <w:rFonts w:ascii="Times New Roman" w:cs="Times New Roman" w:eastAsia="Times New Roman" w:hAnsi="Times New Roman"/>
            </w:rPr>
          </w:rPrChange>
        </w:rPr>
        <w:pPrChange w:author="Katalina torres carrion" w:id="0" w:date="2024-03-12T21:11:19Z">
          <w:pPr>
            <w:numPr>
              <w:ilvl w:val="1"/>
              <w:numId w:val="1"/>
            </w:num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pacing w:after="300" w:before="300" w:line="360" w:lineRule="auto"/>
            <w:ind w:left="1440" w:hanging="36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  <w:rPrChange w:author="Katalina torres carrion" w:id="3" w:date="2024-03-12T21:11:22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Horario sugerido: 06:00 PM - 08:00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b w:val="1"/>
          <w:color w:val="4a86e8"/>
          <w:sz w:val="33"/>
          <w:szCs w:val="33"/>
          <w:rPrChange w:author="Katalina torres carrion" w:id="3" w:date="2024-03-12T21:11:22Z">
            <w:rPr>
              <w:color w:val="4a86e8"/>
              <w:sz w:val="33"/>
              <w:szCs w:val="33"/>
            </w:rPr>
          </w:rPrChange>
        </w:rPr>
      </w:pPr>
      <w:bookmarkStart w:colFirst="0" w:colLast="0" w:name="_o801e9y3hqxq" w:id="3"/>
      <w:bookmarkEnd w:id="3"/>
      <w:r w:rsidDel="00000000" w:rsidR="00000000" w:rsidRPr="00000000">
        <w:rPr>
          <w:b w:val="1"/>
          <w:rtl w:val="0"/>
          <w:rPrChange w:author="Katalina torres carrion" w:id="3" w:date="2024-03-12T21:11:22Z">
            <w:rPr/>
          </w:rPrChange>
        </w:rPr>
        <w:br w:type="textWrapping"/>
      </w:r>
      <w:r w:rsidDel="00000000" w:rsidR="00000000" w:rsidRPr="00000000">
        <w:rPr>
          <w:b w:val="1"/>
          <w:color w:val="4a86e8"/>
          <w:sz w:val="33"/>
          <w:szCs w:val="33"/>
          <w:rtl w:val="0"/>
          <w:rPrChange w:author="Katalina torres carrion" w:id="3" w:date="2024-03-12T21:11:22Z">
            <w:rPr>
              <w:color w:val="4a86e8"/>
              <w:sz w:val="33"/>
              <w:szCs w:val="33"/>
            </w:rPr>
          </w:rPrChange>
        </w:rPr>
        <w:t xml:space="preserve">Restauración de Datos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80" w:lineRule="auto"/>
        <w:rPr>
          <w:rFonts w:ascii="Times New Roman" w:cs="Times New Roman" w:eastAsia="Times New Roman" w:hAnsi="Times New Roman"/>
          <w:color w:val="0d0d0d"/>
          <w:sz w:val="24"/>
          <w:szCs w:val="24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Los procesos de restauración de datos deben llevarse a cabo en los siguientes casos: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48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atalina torres carrion" w:id="6" w:date="2024-03-12T21:05:02Z">
            <w:rPr>
              <w:rFonts w:ascii="Times New Roman" w:cs="Times New Roman" w:eastAsia="Times New Roman" w:hAnsi="Times New Roman"/>
              <w:color w:val="0d0d0d"/>
              <w:sz w:val="24"/>
              <w:szCs w:val="24"/>
              <w:u w:val="none"/>
            </w:rPr>
          </w:rPrChange>
        </w:rPr>
        <w:pPrChange w:author="Katalina torres carrion" w:id="0" w:date="2024-03-12T21:05:02Z">
          <w:pPr>
            <w:numPr>
              <w:ilvl w:val="0"/>
              <w:numId w:val="5"/>
            </w:num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hd w:fill="ffffff" w:val="clear"/>
            <w:spacing w:after="300" w:before="300" w:line="480" w:lineRule="auto"/>
            <w:ind w:left="720" w:hanging="36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b w:val="1"/>
              <w:color w:val="0d0d0d"/>
              <w:sz w:val="24"/>
              <w:szCs w:val="24"/>
            </w:rPr>
          </w:rPrChange>
        </w:rPr>
        <w:t xml:space="preserve">Pérdida de Datos Accidental: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 Si se produce una eliminación accidental de datos por parte de los usuarios o debido a un error en el sistema, se debe realizar una restauración de los datos afectados a partir de la copia de seguridad más reciente disponible.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8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atalina torres carrion" w:id="6" w:date="2024-03-12T21:05:02Z">
            <w:rPr>
              <w:rFonts w:ascii="Times New Roman" w:cs="Times New Roman" w:eastAsia="Times New Roman" w:hAnsi="Times New Roman"/>
              <w:color w:val="0d0d0d"/>
              <w:sz w:val="24"/>
              <w:szCs w:val="24"/>
              <w:u w:val="none"/>
            </w:rPr>
          </w:rPrChange>
        </w:rPr>
        <w:pPrChange w:author="Katalina torres carrion" w:id="0" w:date="2024-03-12T21:05:02Z">
          <w:pPr>
            <w:numPr>
              <w:ilvl w:val="0"/>
              <w:numId w:val="5"/>
            </w:num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hd w:fill="ffffff" w:val="clear"/>
            <w:spacing w:after="300" w:before="300" w:line="480" w:lineRule="auto"/>
            <w:ind w:left="720" w:hanging="36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b w:val="1"/>
              <w:color w:val="0d0d0d"/>
              <w:sz w:val="24"/>
              <w:szCs w:val="24"/>
            </w:rPr>
          </w:rPrChange>
        </w:rPr>
        <w:t xml:space="preserve">Corrupción de Datos: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 En caso de que se detecte corrupción en los datos almacenados, ya sea debido a errores de hardware o software, se debe restaurar una copia de seguridad válida que contenga los datos no corruptos.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48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atalina torres carrion" w:id="6" w:date="2024-03-12T21:05:02Z">
            <w:rPr>
              <w:rFonts w:ascii="Times New Roman" w:cs="Times New Roman" w:eastAsia="Times New Roman" w:hAnsi="Times New Roman"/>
              <w:color w:val="0d0d0d"/>
              <w:sz w:val="24"/>
              <w:szCs w:val="24"/>
              <w:u w:val="none"/>
            </w:rPr>
          </w:rPrChange>
        </w:rPr>
        <w:pPrChange w:author="Katalina torres carrion" w:id="0" w:date="2024-03-12T21:05:02Z">
          <w:pPr>
            <w:numPr>
              <w:ilvl w:val="0"/>
              <w:numId w:val="5"/>
            </w:num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hd w:fill="ffffff" w:val="clear"/>
            <w:spacing w:after="300" w:before="300" w:line="480" w:lineRule="auto"/>
            <w:ind w:left="720" w:hanging="36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b w:val="1"/>
              <w:color w:val="0d0d0d"/>
              <w:sz w:val="24"/>
              <w:szCs w:val="24"/>
            </w:rPr>
          </w:rPrChange>
        </w:rPr>
        <w:t xml:space="preserve">Ataques de Malware o Ransomware: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 Si se produce un ataque de malware o ransomware que afecta los datos almacenados, se debe restaurar una copia de seguridad limpia y no infectada para recuperar los datos afectados.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atalina torres carrion" w:id="6" w:date="2024-03-12T21:05:02Z">
            <w:rPr>
              <w:rFonts w:ascii="Times New Roman" w:cs="Times New Roman" w:eastAsia="Times New Roman" w:hAnsi="Times New Roman"/>
            </w:rPr>
          </w:rPrChange>
        </w:rPr>
        <w:pPrChange w:author="Katalina torres carrion" w:id="0" w:date="2024-03-12T21:05:02Z">
          <w:pPr>
            <w:pBdr>
              <w:top w:color="e3e3e3" w:space="0" w:sz="0" w:val="none"/>
              <w:left w:color="e3e3e3" w:space="0" w:sz="0" w:val="none"/>
              <w:bottom w:color="e3e3e3" w:space="0" w:sz="0" w:val="none"/>
              <w:right w:color="e3e3e3" w:space="0" w:sz="0" w:val="none"/>
              <w:between w:color="e3e3e3" w:space="0" w:sz="0" w:val="none"/>
            </w:pBdr>
            <w:shd w:fill="ffffff" w:val="clear"/>
            <w:spacing w:after="300" w:before="300" w:line="480" w:lineRule="auto"/>
            <w:ind w:left="720" w:firstLine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b w:val="1"/>
              <w:color w:val="0d0d0d"/>
              <w:sz w:val="24"/>
              <w:szCs w:val="24"/>
            </w:rPr>
          </w:rPrChange>
        </w:rPr>
        <w:t xml:space="preserve">Fallos de Hardware o Software: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  <w:rPrChange w:author="Marlon Conda Escovar" w:id="5" w:date="2024-03-12T20:56:18Z">
            <w:rPr>
              <w:rFonts w:ascii="Times New Roman" w:cs="Times New Roman" w:eastAsia="Times New Roman" w:hAnsi="Times New Roman"/>
              <w:color w:val="0d0d0d"/>
              <w:sz w:val="24"/>
              <w:szCs w:val="24"/>
            </w:rPr>
          </w:rPrChange>
        </w:rPr>
        <w:t xml:space="preserve"> Ante fallos de hardware o software que impidan el acceso a los datos o causen pérdida de los mismos, se debe realizar una restauración de datos a partir de la copia de seguridad más reciente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rPr>
          <w:ins w:author="Katalina torres carrion" w:id="7" w:date="2024-03-12T21:09:14Z"/>
          <w:color w:val="4a86e8"/>
        </w:rPr>
      </w:pPr>
      <w:r w:rsidDel="00000000" w:rsidR="00000000" w:rsidRPr="00000000">
        <w:rPr>
          <w:color w:val="4a86e8"/>
          <w:rtl w:val="0"/>
        </w:rPr>
        <w:t xml:space="preserve">prevención de pérdida de datos</w:t>
      </w:r>
      <w:ins w:author="Katalina torres carrion" w:id="7" w:date="2024-03-12T21:09:14Z">
        <w:bookmarkStart w:colFirst="0" w:colLast="0" w:name="_2mdvb3vbzc2u" w:id="4"/>
        <w:bookmarkEnd w:id="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Encriptación de Datos: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Utiliza encriptación para proteger datos sensibles, tanto en tránsito como en reposo.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Implementa HTTPS para la comunicación segura a través de la web.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Actualización y Mantenimiento del Software: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Mantén actualizados todos los sistemas operativos, aplicaciones y herramientas relacionadas.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Aplica parches de seguridad de manera regular para cerrar posibles vulnerabilidades.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